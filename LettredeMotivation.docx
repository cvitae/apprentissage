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color w:val="000000"/>
        </w:rPr>
      </w:pPr>
      <w:bookmarkStart w:colFirst="0" w:colLast="0" w:name="_dgw388893y39" w:id="0"/>
      <w:bookmarkEnd w:id="0"/>
      <w:r w:rsidDel="00000000" w:rsidR="00000000" w:rsidRPr="00000000">
        <w:rPr>
          <w:rtl w:val="0"/>
        </w:rPr>
        <w:t xml:space="preserve">                    LETTRE DE MOTIVATION</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14 Rue Marthe Mourbel</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Angers, 49000</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+(33) 605648953</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m.achiri.christian@gmail.com</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480" w:line="335.99999999999994" w:lineRule="auto"/>
        <w:rPr>
          <w:color w:val="e01b84"/>
        </w:rPr>
      </w:pPr>
      <w:r w:rsidDel="00000000" w:rsidR="00000000" w:rsidRPr="00000000">
        <w:rPr>
          <w:color w:val="e01b84"/>
          <w:rtl w:val="0"/>
        </w:rPr>
        <w:t xml:space="preserve">Juin 25</w:t>
      </w:r>
      <w:r w:rsidDel="00000000" w:rsidR="00000000" w:rsidRPr="00000000">
        <w:rPr>
          <w:color w:val="e01b84"/>
          <w:rtl w:val="0"/>
        </w:rPr>
        <w:t xml:space="preserve">, 20</w:t>
      </w:r>
      <w:r w:rsidDel="00000000" w:rsidR="00000000" w:rsidRPr="00000000">
        <w:rPr>
          <w:color w:val="e01b84"/>
          <w:rtl w:val="0"/>
        </w:rPr>
        <w:t xml:space="preserve">21</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720" w:lineRule="auto"/>
        <w:rPr/>
      </w:pPr>
      <w:r w:rsidDel="00000000" w:rsidR="00000000" w:rsidRPr="00000000">
        <w:rPr>
          <w:rtl w:val="0"/>
        </w:rPr>
        <w:t xml:space="preserve">Objet: Demande en contrat d’apprentissage [BTS SN], a partir du 1 septembre 2021</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720" w:lineRule="auto"/>
        <w:jc w:val="center"/>
        <w:rPr>
          <w:color w:val="6aa84f"/>
        </w:rPr>
        <w:pPrChange w:author="Christian ACHIRI" w:id="0" w:date="2021-06-25T21:06:38Z">
          <w:pPr>
            <w:pBdr>
              <w:top w:space="0" w:sz="0" w:val="nil"/>
              <w:left w:space="0" w:sz="0" w:val="nil"/>
              <w:bottom w:space="0" w:sz="0" w:val="nil"/>
              <w:right w:space="0" w:sz="0" w:val="nil"/>
              <w:between w:space="0" w:sz="0" w:val="nil"/>
            </w:pBdr>
            <w:shd w:fill="auto" w:val="clear"/>
            <w:spacing w:before="720" w:lineRule="auto"/>
          </w:pPr>
        </w:pPrChange>
      </w:pPr>
      <w:r w:rsidDel="00000000" w:rsidR="00000000" w:rsidRPr="00000000">
        <w:rPr>
          <w:rtl w:val="0"/>
        </w:rPr>
        <w:t xml:space="preserve">Madame</w:t>
      </w:r>
      <w:r w:rsidDel="00000000" w:rsidR="00000000" w:rsidRPr="00000000">
        <w:rPr>
          <w:rtl w:val="0"/>
        </w:rPr>
        <w:t xml:space="preserve">,</w:t>
      </w:r>
      <w:r w:rsidDel="00000000" w:rsidR="00000000" w:rsidRPr="00000000">
        <w:rPr>
          <w:rtl w:val="0"/>
        </w:rPr>
        <w:t xml:space="preserve"> Monsieur</w:t>
      </w:r>
      <w:ins w:author="Christian ACHIRI" w:id="0" w:date="2021-06-25T21:06:56Z">
        <w:r w:rsidDel="00000000" w:rsidR="00000000" w:rsidRPr="00000000">
          <w:rPr>
            <w:color w:val="6aa84f"/>
            <w:rtl w:val="0"/>
          </w:rPr>
          <w:t xml:space="preserve">,</w:t>
        </w:r>
      </w:ins>
      <w:r w:rsidDel="00000000" w:rsidR="00000000" w:rsidRPr="00000000">
        <w:rPr>
          <w:rtl w:val="0"/>
        </w:rPr>
      </w:r>
    </w:p>
    <w:p w:rsidR="00000000" w:rsidDel="00000000" w:rsidP="00000000" w:rsidRDefault="00000000" w:rsidRPr="00000000" w14:paraId="00000009">
      <w:pPr>
        <w:ind w:left="0" w:firstLine="720"/>
        <w:rPr>
          <w:rFonts w:ascii="Lora Regular" w:cs="Lora Regular" w:eastAsia="Lora Regular" w:hAnsi="Lora Regular"/>
        </w:rPr>
      </w:pPr>
      <w:r w:rsidDel="00000000" w:rsidR="00000000" w:rsidRPr="00000000">
        <w:rPr>
          <w:rFonts w:ascii="Lora Regular" w:cs="Lora Regular" w:eastAsia="Lora Regular" w:hAnsi="Lora Regular"/>
          <w:rtl w:val="0"/>
        </w:rPr>
        <w:t xml:space="preserve">Actuellement élève en BAC Pro Systèmes Numériques, 18 ans, au sein du lycée Chevrollier, j'intégrerai dès la rentrée prochaine la formation BTS Systèmes Numériques option Électronique et Communication. </w:t>
      </w:r>
    </w:p>
    <w:p w:rsidR="00000000" w:rsidDel="00000000" w:rsidP="00000000" w:rsidRDefault="00000000" w:rsidRPr="00000000" w14:paraId="0000000A">
      <w:pPr>
        <w:ind w:left="0" w:firstLine="720"/>
        <w:rPr>
          <w:rFonts w:ascii="Lora Regular" w:cs="Lora Regular" w:eastAsia="Lora Regular" w:hAnsi="Lora Regular"/>
        </w:rPr>
      </w:pPr>
      <w:r w:rsidDel="00000000" w:rsidR="00000000" w:rsidRPr="00000000">
        <w:rPr>
          <w:rFonts w:ascii="Lora Regular" w:cs="Lora Regular" w:eastAsia="Lora Regular" w:hAnsi="Lora Regular"/>
          <w:rtl w:val="0"/>
        </w:rPr>
        <w:t xml:space="preserve">J'envisagerais de faire cette formation en alternance sur une durée de 3 semestres lors de ma formation initiale, à partir du 1er septembre 2021 lors de la rentrée scolaire. Je suis très intéressé par vos activités et domaines de travail compatibles avec mon insertion dans ma formation en alternance.  </w:t>
      </w:r>
    </w:p>
    <w:p w:rsidR="00000000" w:rsidDel="00000000" w:rsidP="00000000" w:rsidRDefault="00000000" w:rsidRPr="00000000" w14:paraId="0000000B">
      <w:pPr>
        <w:ind w:left="0" w:firstLine="720"/>
        <w:rPr>
          <w:rFonts w:ascii="Lora Regular" w:cs="Lora Regular" w:eastAsia="Lora Regular" w:hAnsi="Lora Regular"/>
        </w:rPr>
      </w:pPr>
      <w:r w:rsidDel="00000000" w:rsidR="00000000" w:rsidRPr="00000000">
        <w:rPr>
          <w:rFonts w:ascii="Lora Regular" w:cs="Lora Regular" w:eastAsia="Lora Regular" w:hAnsi="Lora Regular"/>
          <w:rtl w:val="0"/>
        </w:rPr>
        <w:t xml:space="preserve">J'aimerais réussir en tant que DevOps car c'est le domaine de l'informatique et du numérique qui me passionne le plus, c'est un ensemble de pratiques qui combinent l'exploitation informatique pour faciliter le développement logiciel. ça va dans le sens inverse aussi ainsi que pour faciliter l'exploitation dans un réseau informatique.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del w:author="Christian ACHIRI" w:id="2" w:date="2021-06-25T18:25:47Z"/>
          <w:rFonts w:ascii="Lora Regular" w:cs="Lora Regular" w:eastAsia="Lora Regular" w:hAnsi="Lora Regular"/>
        </w:rPr>
      </w:pPr>
      <w:r w:rsidDel="00000000" w:rsidR="00000000" w:rsidRPr="00000000">
        <w:rPr>
          <w:rFonts w:ascii="Lora Regular" w:cs="Lora Regular" w:eastAsia="Lora Regular" w:hAnsi="Lora Regular"/>
          <w:rtl w:val="0"/>
        </w:rPr>
        <w:t xml:space="preserve">C</w:t>
      </w:r>
      <w:del w:author="Christian ACHIRI" w:id="2" w:date="2021-06-25T18:25:47Z">
        <w:r w:rsidDel="00000000" w:rsidR="00000000" w:rsidRPr="00000000">
          <w:rPr>
            <w:rFonts w:ascii="Lora Regular" w:cs="Lora Regular" w:eastAsia="Lora Regular" w:hAnsi="Lora Regular"/>
            <w:rtl w:val="0"/>
          </w:rPr>
          <w:delText xml:space="preserve">ette alternance pourrait me permettre de réunir toutes les compétences manquant qui sont nécessaires pour exercer un métier dans l'exploitation informatique et du développement logiciel ou voir même pour la poursuite de mes études.</w:delText>
        </w:r>
      </w:del>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200" w:lineRule="auto"/>
        <w:ind w:left="0" w:firstLine="720"/>
        <w:rPr>
          <w:ins w:author="Christian ACHIRI" w:id="2" w:date="2021-06-25T18:25:47Z"/>
          <w:rFonts w:ascii="Lora Regular" w:cs="Lora Regular" w:eastAsia="Lora Regular" w:hAnsi="Lora Regular"/>
        </w:rPr>
      </w:pPr>
      <w:del w:author="Christian ACHIRI" w:id="2" w:date="2021-06-25T18:25:47Z">
        <w:r w:rsidDel="00000000" w:rsidR="00000000" w:rsidRPr="00000000">
          <w:rPr>
            <w:rFonts w:ascii="Lora Regular" w:cs="Lora Regular" w:eastAsia="Lora Regular" w:hAnsi="Lora Regular"/>
            <w:rtl w:val="0"/>
          </w:rPr>
          <w:delText xml:space="preserve">Je suis sérieux, motivé et dynamique, je m’engage à toute tâche qui me serait confiée. </w:delText>
        </w:r>
        <w:r w:rsidDel="00000000" w:rsidR="00000000" w:rsidRPr="00000000">
          <w:rPr>
            <w:rFonts w:ascii="Lora Regular" w:cs="Lora Regular" w:eastAsia="Lora Regular" w:hAnsi="Lora Regular"/>
            <w:rtl w:val="0"/>
          </w:rPr>
          <w:delText xml:space="preserve">Sur ce j</w:delText>
        </w:r>
      </w:del>
      <w:ins w:author="Christian ACHIRI" w:id="2" w:date="2021-06-25T18:25:47Z">
        <w:r w:rsidDel="00000000" w:rsidR="00000000" w:rsidRPr="00000000">
          <w:rPr>
            <w:rFonts w:ascii="Lora Regular" w:cs="Lora Regular" w:eastAsia="Lora Regular" w:hAnsi="Lora Regular"/>
            <w:rtl w:val="0"/>
          </w:rPr>
          <w:t xml:space="preserve">ette alternance pourrait me permettre de réunir toutes les compétences manquant qui sont nécessaires pour exercer un métier dans l'exploitation informatique et du développement logiciel ou voir même pour la poursuite de mes études.</w:t>
        </w:r>
      </w:ins>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0" w:firstLine="0"/>
        <w:rPr>
          <w:sz w:val="28"/>
          <w:szCs w:val="28"/>
        </w:rPr>
      </w:pPr>
      <w:ins w:author="Christian ACHIRI" w:id="2" w:date="2021-06-25T18:25:47Z">
        <w:r w:rsidDel="00000000" w:rsidR="00000000" w:rsidRPr="00000000">
          <w:rPr>
            <w:rFonts w:ascii="Lora Regular" w:cs="Lora Regular" w:eastAsia="Lora Regular" w:hAnsi="Lora Regular"/>
            <w:rtl w:val="0"/>
          </w:rPr>
          <w:t xml:space="preserve">Je suis sérieux, motivé et dynamique, je m’engage à toute tâche qui me serait confiée. </w:t>
        </w:r>
        <w:r w:rsidDel="00000000" w:rsidR="00000000" w:rsidRPr="00000000">
          <w:rPr>
            <w:rFonts w:ascii="Lora Regular" w:cs="Lora Regular" w:eastAsia="Lora Regular" w:hAnsi="Lora Regular"/>
            <w:rtl w:val="0"/>
          </w:rPr>
          <w:t xml:space="preserve">Sur ce j</w:t>
        </w:r>
      </w:ins>
      <w:r w:rsidDel="00000000" w:rsidR="00000000" w:rsidRPr="00000000">
        <w:rPr>
          <w:rFonts w:ascii="Lora Regular" w:cs="Lora Regular" w:eastAsia="Lora Regular" w:hAnsi="Lora Regular"/>
          <w:rtl w:val="0"/>
        </w:rPr>
        <w:t xml:space="preserve">e</w:t>
      </w:r>
      <w:r w:rsidDel="00000000" w:rsidR="00000000" w:rsidRPr="00000000">
        <w:rPr>
          <w:rFonts w:ascii="Lora Regular" w:cs="Lora Regular" w:eastAsia="Lora Regular" w:hAnsi="Lora Regular"/>
          <w:rtl w:val="0"/>
        </w:rPr>
        <w:t xml:space="preserve"> vous prie d’agréer, Madame, Monsieur, l’expression de mes sincères salutations.</w:t>
      </w:r>
      <w:r w:rsidDel="00000000" w:rsidR="00000000" w:rsidRPr="00000000">
        <w:rPr>
          <w:rFonts w:ascii="Lora Regular" w:cs="Lora Regular" w:eastAsia="Lora Regular" w:hAnsi="Lora Regular"/>
          <w:color w:val="6aa84f"/>
          <w:rtl w:val="0"/>
        </w:rPr>
        <w:t xml:space="preserve"> </w:t>
      </w:r>
      <w:r w:rsidDel="00000000" w:rsidR="00000000" w:rsidRPr="00000000">
        <w:rPr>
          <w:sz w:val="28"/>
          <w:szCs w:val="28"/>
        </w:rPr>
        <w:drawing>
          <wp:inline distB="114300" distT="114300" distL="114300" distR="114300">
            <wp:extent cx="755452" cy="231079"/>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755452" cy="231079"/>
                    </a:xfrm>
                    <a:prstGeom prst="rect"/>
                    <a:ln/>
                  </pic:spPr>
                </pic:pic>
              </a:graphicData>
            </a:graphic>
          </wp:inline>
        </w:drawing>
      </w:r>
      <w:r w:rsidDel="00000000" w:rsidR="00000000" w:rsidRPr="00000000">
        <w:rPr>
          <w:rtl w:val="0"/>
        </w:rPr>
      </w:r>
    </w:p>
    <w:sectPr>
      <w:headerReference r:id="rId7" w:type="default"/>
      <w:headerReference r:id="rId8" w:type="first"/>
      <w:footerReference r:id="rId9" w:type="first"/>
      <w:footerReference r:id="rId10"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Regula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171450</wp:posOffset>
          </wp:positionV>
          <wp:extent cx="7791450" cy="1063777"/>
          <wp:effectExtent b="0" l="0" r="0" t="0"/>
          <wp:wrapSquare wrapText="bothSides" distB="0" distT="0" distL="0" distR="0"/>
          <wp:docPr descr="footer graphic" id="1" name="image4.png"/>
          <a:graphic>
            <a:graphicData uri="http://schemas.openxmlformats.org/drawingml/2006/picture">
              <pic:pic>
                <pic:nvPicPr>
                  <pic:cNvPr descr="footer graphic" id="0" name="image4.png"/>
                  <pic:cNvPicPr preferRelativeResize="0"/>
                </pic:nvPicPr>
                <pic:blipFill>
                  <a:blip r:embed="rId1"/>
                  <a:srcRect b="0" l="0" r="0" t="0"/>
                  <a:stretch>
                    <a:fillRect/>
                  </a:stretch>
                </pic:blipFill>
                <pic:spPr>
                  <a:xfrm>
                    <a:off x="0" y="0"/>
                    <a:ext cx="7791450" cy="1063777"/>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180975</wp:posOffset>
          </wp:positionV>
          <wp:extent cx="7777163" cy="1060522"/>
          <wp:effectExtent b="0" l="0" r="0" t="0"/>
          <wp:wrapSquare wrapText="bothSides" distB="0" distT="0" distL="0" distR="0"/>
          <wp:docPr descr="footer graphic" id="5" name="image4.png"/>
          <a:graphic>
            <a:graphicData uri="http://schemas.openxmlformats.org/drawingml/2006/picture">
              <pic:pic>
                <pic:nvPicPr>
                  <pic:cNvPr descr="footer graphic" id="0" name="image4.png"/>
                  <pic:cNvPicPr preferRelativeResize="0"/>
                </pic:nvPicPr>
                <pic:blipFill>
                  <a:blip r:embed="rId1"/>
                  <a:srcRect b="0" l="0" r="0" t="0"/>
                  <a:stretch>
                    <a:fillRect/>
                  </a:stretch>
                </pic:blipFill>
                <pic:spPr>
                  <a:xfrm>
                    <a:off x="0" y="0"/>
                    <a:ext cx="7777163" cy="1060522"/>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5715000</wp:posOffset>
          </wp:positionH>
          <wp:positionV relativeFrom="paragraph">
            <wp:posOffset>-57149</wp:posOffset>
          </wp:positionV>
          <wp:extent cx="1143000" cy="1143000"/>
          <wp:effectExtent b="0" l="0" r="0" t="0"/>
          <wp:wrapSquare wrapText="bothSides" distB="0" distT="0" distL="0" distR="0"/>
          <wp:docPr descr="corner graphic" id="4"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4572000</wp:posOffset>
          </wp:positionH>
          <wp:positionV relativeFrom="paragraph">
            <wp:posOffset>-66674</wp:posOffset>
          </wp:positionV>
          <wp:extent cx="2281450" cy="2281450"/>
          <wp:effectExtent b="0" l="0" r="0" t="0"/>
          <wp:wrapSquare wrapText="bothSides" distB="0" distT="0" distL="0" distR="0"/>
          <wp:docPr descr="Corner graphic" id="3" name="image2.png"/>
          <a:graphic>
            <a:graphicData uri="http://schemas.openxmlformats.org/drawingml/2006/picture">
              <pic:pic>
                <pic:nvPicPr>
                  <pic:cNvPr descr="Corner graphic"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0" w:lineRule="auto"/>
      <w:ind w:left="0" w:firstLine="0"/>
    </w:pPr>
    <w:rPr>
      <w:b w:val="1"/>
      <w:color w:val="6d64e8"/>
      <w:sz w:val="40"/>
      <w:szCs w:val="40"/>
    </w:rPr>
  </w:style>
  <w:style w:type="paragraph" w:styleId="Heading2">
    <w:name w:val="heading 2"/>
    <w:basedOn w:val="Normal"/>
    <w:next w:val="Normal"/>
    <w:pPr/>
    <w:rPr>
      <w:sz w:val="42"/>
      <w:szCs w:val="42"/>
    </w:rPr>
  </w:style>
  <w:style w:type="paragraph" w:styleId="Heading3">
    <w:name w:val="heading 3"/>
    <w:basedOn w:val="Normal"/>
    <w:next w:val="Normal"/>
    <w:pPr>
      <w:spacing w:line="240" w:lineRule="auto"/>
    </w:pPr>
    <w:rPr>
      <w:sz w:val="32"/>
      <w:szCs w:val="32"/>
    </w:rPr>
  </w:style>
  <w:style w:type="paragraph" w:styleId="Heading4">
    <w:name w:val="heading 4"/>
    <w:basedOn w:val="Normal"/>
    <w:next w:val="Normal"/>
    <w:pPr/>
    <w:rPr>
      <w:b w:val="1"/>
      <w:color w:val="eb3f79"/>
      <w:sz w:val="26"/>
      <w:szCs w:val="26"/>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ind w:left="0" w:firstLine="0"/>
    </w:pPr>
    <w:rPr>
      <w:color w:val="283592"/>
      <w:sz w:val="68"/>
      <w:szCs w:val="68"/>
    </w:rPr>
  </w:style>
  <w:style w:type="paragraph" w:styleId="Subtitle">
    <w:name w:val="Subtitle"/>
    <w:basedOn w:val="Normal"/>
    <w:next w:val="Normal"/>
    <w:pPr>
      <w:widowControl w:val="0"/>
      <w:spacing w:before="0" w:line="240" w:lineRule="auto"/>
    </w:pPr>
    <w:rPr>
      <w:sz w:val="20"/>
      <w:szCs w:val="2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oraRegular-regular.ttf"/><Relationship Id="rId6" Type="http://schemas.openxmlformats.org/officeDocument/2006/relationships/font" Target="fonts/LoraRegular-bold.ttf"/><Relationship Id="rId7" Type="http://schemas.openxmlformats.org/officeDocument/2006/relationships/font" Target="fonts/LoraRegular-italic.ttf"/><Relationship Id="rId8" Type="http://schemas.openxmlformats.org/officeDocument/2006/relationships/font" Target="fonts/LoraRegular-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